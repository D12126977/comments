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Reviewer: 3</w:t>
      </w:r>
    </w:p>
    <w:p/>
    <w:p>
      <w:pPr>
        <w:ind w:left="420" w:leftChars="200"/>
        <w:rPr>
          <w:i/>
        </w:rPr>
      </w:pPr>
      <w:r>
        <w:rPr>
          <w:rFonts w:hint="eastAsia"/>
          <w:i/>
        </w:rPr>
        <w:t>Public Comments (these will be made available to the author)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The authors cherrypicked from among the criticisms and suggestions I made in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the initial review.  Of those they ignored, I list the most important below.</w:t>
      </w:r>
    </w:p>
    <w:p>
      <w:pPr>
        <w:ind w:left="420" w:leftChars="200"/>
        <w:rPr>
          <w:i/>
        </w:rPr>
      </w:pPr>
    </w:p>
    <w:p>
      <w:pPr>
        <w:ind w:left="420" w:leftChars="200"/>
        <w:rPr>
          <w:i/>
        </w:rPr>
      </w:pPr>
      <w:r>
        <w:rPr>
          <w:rFonts w:hint="eastAsia"/>
          <w:i/>
        </w:rPr>
        <w:t>The authors' study of similarity metrics is technically incorrect:  it rests on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a unit error.  It compares the authors' term granular (here term means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subtoken, extracted via stemming based on camel case or underscores) against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two symbol (or character) granular metrics.  Obviously, a term is not a symbol;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it is a contiguous, unbounded sequence of symbols.  Thus, they have given their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measure an unfair advantage, since it operates over units that are arbitrarily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larger than symbols.</w:t>
      </w:r>
    </w:p>
    <w:p>
      <w:pPr>
        <w:ind w:left="420" w:leftChars="200"/>
        <w:rPr>
          <w:i/>
        </w:rPr>
      </w:pPr>
    </w:p>
    <w:p>
      <w:pPr>
        <w:ind w:left="420" w:leftChars="200"/>
        <w:rPr>
          <w:i/>
        </w:rPr>
      </w:pPr>
      <w:r>
        <w:rPr>
          <w:rFonts w:hint="eastAsia"/>
          <w:i/>
        </w:rPr>
        <w:t>I pointed this out in the first review and even suggested a means of rectifying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the problem, by constructing a alphabet of "symbols" from their terms for use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by Levenshtein and Jaro-Winkler.  The authors sought to address this merely by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observing the granularity mismatch in the introduction.  This is inadequate.</w:t>
      </w:r>
    </w:p>
    <w:p>
      <w:pPr>
        <w:ind w:left="420" w:leftChars="200"/>
        <w:rPr>
          <w:i/>
        </w:rPr>
      </w:pPr>
    </w:p>
    <w:p>
      <w:pPr>
        <w:ind w:left="420" w:leftChars="200"/>
        <w:rPr>
          <w:i/>
        </w:rPr>
      </w:pPr>
      <w:r>
        <w:rPr>
          <w:rFonts w:hint="eastAsia"/>
          <w:i/>
        </w:rPr>
        <w:t>It is also strange that at least one of the authors also published a paper at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OOPSLA'17 that uses Needleman-Wunsch, not the current draft's bespoke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similarity measure.  This paper does not consider Needleman-Wunsch.  Therefore,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both papers implicitly disagree about which distance measure to use.  The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authors should have resolved this discrepancy.</w:t>
      </w:r>
    </w:p>
    <w:p/>
    <w:p>
      <w:r>
        <w:rPr>
          <w:color w:val="FF0000"/>
        </w:rPr>
        <w:t>R</w:t>
      </w:r>
      <w:r>
        <w:rPr>
          <w:rFonts w:hint="eastAsia"/>
          <w:color w:val="FF0000"/>
        </w:rPr>
        <w:t>esponse: the comments above are all about our metrics</w:t>
      </w:r>
      <w:r>
        <w:rPr>
          <w:color w:val="FF0000"/>
        </w:rPr>
        <w:t xml:space="preserve">: since the metrics are on different </w:t>
      </w:r>
      <w:r>
        <w:rPr>
          <w:i w:val="0"/>
          <w:color w:val="FF0000"/>
        </w:rPr>
        <w:t>granularity</w:t>
      </w:r>
      <w:r>
        <w:rPr>
          <w:color w:val="FF0000"/>
        </w:rPr>
        <w:t>, COMPASION among such metrics is unfair</w:t>
      </w:r>
      <w:r>
        <w:rPr>
          <w:rFonts w:hint="eastAsia"/>
          <w:color w:val="FF0000"/>
        </w:rPr>
        <w:t xml:space="preserve">. </w:t>
      </w:r>
      <w:r>
        <w:rPr>
          <w:color w:val="FF0000"/>
        </w:rPr>
        <w:t xml:space="preserve">However, we DO NOT COMPARE such metrics (to find which one is the best). What we do is to validate </w:t>
      </w:r>
      <w:r>
        <w:rPr>
          <w:rFonts w:hint="eastAsia"/>
          <w:color w:val="FF0000"/>
        </w:rPr>
        <w:t>whether the conclusions drawn with our name-based analysis hold when different similarity metrics are employed.</w:t>
      </w:r>
      <w:r>
        <w:rPr>
          <w:color w:val="FF0000"/>
        </w:rPr>
        <w:t xml:space="preserve"> In the revise version, we should emphasis the purpose. </w:t>
      </w:r>
    </w:p>
    <w:p/>
    <w:p>
      <w:pPr>
        <w:ind w:left="630" w:leftChars="300"/>
        <w:jc w:val="left"/>
      </w:pPr>
      <w:r>
        <w:rPr>
          <w:rFonts w:hint="eastAsia"/>
        </w:rPr>
        <w:t>In my initial review, I asked the authors:  "What is the core scientific</w:t>
      </w:r>
    </w:p>
    <w:p>
      <w:pPr>
        <w:ind w:left="630" w:leftChars="300"/>
        <w:jc w:val="left"/>
      </w:pPr>
      <w:r>
        <w:rPr>
          <w:rFonts w:hint="eastAsia"/>
        </w:rPr>
        <w:t>contribution of this work over the conference paper [at FSE'16]?".  I did not</w:t>
      </w:r>
    </w:p>
    <w:p>
      <w:pPr>
        <w:ind w:left="630" w:leftChars="300"/>
        <w:jc w:val="left"/>
      </w:pPr>
      <w:r>
        <w:rPr>
          <w:rFonts w:hint="eastAsia"/>
        </w:rPr>
        <w:t>ask this question idly.  For this reviewer, adding four research questions</w:t>
      </w:r>
    </w:p>
    <w:p>
      <w:pPr>
        <w:ind w:left="630" w:leftChars="300"/>
        <w:jc w:val="left"/>
      </w:pPr>
      <w:r>
        <w:rPr>
          <w:rFonts w:hint="eastAsia"/>
        </w:rPr>
        <w:t>whose answers require only descriptive statistics and increasing the size of</w:t>
      </w:r>
    </w:p>
    <w:p>
      <w:pPr>
        <w:ind w:left="630" w:leftChars="300"/>
        <w:jc w:val="left"/>
      </w:pPr>
      <w:r>
        <w:rPr>
          <w:rFonts w:hint="eastAsia"/>
        </w:rPr>
        <w:t>the corpus is insufficient.  Here again, the authors ignored my question.</w:t>
      </w:r>
    </w:p>
    <w:p>
      <w:pPr>
        <w:ind w:left="630" w:leftChars="300"/>
        <w:jc w:val="left"/>
      </w:pPr>
      <w:r>
        <w:rPr>
          <w:rFonts w:hint="eastAsia"/>
        </w:rPr>
        <w:t>Our Comments:</w:t>
      </w:r>
    </w:p>
    <w:p>
      <w:r>
        <w:rPr>
          <w:rFonts w:hint="eastAsia"/>
        </w:rPr>
        <w:t xml:space="preserve">Response: I </w:t>
      </w:r>
      <w:r>
        <w:t>don’t</w:t>
      </w:r>
      <w:r>
        <w:rPr>
          <w:rFonts w:hint="eastAsia"/>
        </w:rPr>
        <w:t xml:space="preserve"> </w:t>
      </w:r>
      <w:r>
        <w:t xml:space="preserve">think that research questions like *** can be answered simply by descriptive statistics. Lots of hard work is required. </w:t>
      </w:r>
    </w:p>
    <w:p/>
    <w:p>
      <w:pPr>
        <w:ind w:left="630" w:leftChars="300"/>
        <w:rPr>
          <w:i/>
        </w:rPr>
      </w:pPr>
      <w:r>
        <w:rPr>
          <w:rFonts w:hint="eastAsia"/>
          <w:i/>
        </w:rPr>
        <w:t>Concerning the research questions, in my initial review, I observed "The</w:t>
      </w:r>
    </w:p>
    <w:p>
      <w:pPr>
        <w:ind w:left="630" w:leftChars="300"/>
        <w:rPr>
          <w:i/>
        </w:rPr>
      </w:pPr>
      <w:r>
        <w:rPr>
          <w:rFonts w:hint="eastAsia"/>
          <w:i/>
        </w:rPr>
        <w:t>presentation of the research questions is ad hoc.  What theoretical</w:t>
      </w:r>
    </w:p>
    <w:p>
      <w:pPr>
        <w:ind w:left="630" w:leftChars="300"/>
        <w:rPr>
          <w:i/>
        </w:rPr>
      </w:pPr>
      <w:r>
        <w:rPr>
          <w:rFonts w:hint="eastAsia"/>
          <w:i/>
        </w:rPr>
        <w:t>considerations inform and unite them?"  Here again, the authors ignored</w:t>
      </w:r>
    </w:p>
    <w:p>
      <w:pPr>
        <w:ind w:left="630" w:leftChars="300"/>
        <w:rPr>
          <w:ins w:id="0" w:author="liuhui" w:date="2018-03-01T10:56:00Z"/>
          <w:i/>
        </w:rPr>
      </w:pPr>
      <w:r>
        <w:rPr>
          <w:rFonts w:hint="eastAsia"/>
          <w:i/>
        </w:rPr>
        <w:t>me.</w:t>
      </w:r>
    </w:p>
    <w:p>
      <w:pPr>
        <w:ind w:left="630" w:leftChars="300"/>
        <w:rPr>
          <w:i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Response: I don</w:t>
      </w:r>
      <w:r>
        <w:rPr>
          <w:color w:val="FF0000"/>
        </w:rPr>
        <w:t xml:space="preserve">’t know what kind of theories could be employed to guide the research questions  </w:t>
      </w:r>
      <w:r>
        <w:rPr>
          <w:color w:val="FF0000"/>
        </w:rPr>
        <w:sym w:font="Wingdings" w:char="F04C"/>
      </w:r>
      <w:r>
        <w:rPr>
          <w:color w:val="FF0000"/>
        </w:rPr>
        <w:t xml:space="preserve"> I have not yet found any paper specifying the underling theory for their research questions.</w:t>
      </w:r>
    </w:p>
    <w:p/>
    <w:p>
      <w:pPr>
        <w:ind w:left="420" w:leftChars="200"/>
        <w:rPr>
          <w:i/>
        </w:rPr>
      </w:pPr>
      <w:r>
        <w:rPr>
          <w:rFonts w:hint="eastAsia"/>
          <w:i/>
        </w:rPr>
        <w:t>"Statically resolving methods calls is an approximation that may miss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overridden methods" is false.  If it were true, compilers could not build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dispatch tables.  It is possible to soundly over-approximate which methods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*may* be called from a particular call site, and therefore not *miss* any.Knowing which of the methods that may be called that will be called is the hard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problem.  Section 3.4 that the authors added to address my concern here needs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work.  The restriction to overridden methods in the quote above and in the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title of 3.4 is confusing, because the fundamental problem is polymorphism.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The example in Fig. 9 is unneeded; the problem is unclear use of terminology.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Static analysis does not "resolve method invocations incorrectly";  as already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stated, it soundly determines which methods *may* be called.  This use of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"incorrect" is *incorrect*.  Further, it is not at all clear that computing the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lexical similarity of arguments to formals computed across all the functions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that may be called from a particular call site would not, in fact, be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profitable.</w:t>
      </w:r>
    </w:p>
    <w:p>
      <w:r>
        <w:rPr>
          <w:color w:val="FF0000"/>
        </w:rPr>
        <w:t>Response</w:t>
      </w:r>
      <w:r>
        <w:rPr>
          <w:rFonts w:hint="eastAsia"/>
          <w:color w:val="FF0000"/>
        </w:rPr>
        <w:t xml:space="preserve">: we will change the title of 3.4 to </w:t>
      </w:r>
      <w:r>
        <w:rPr>
          <w:color w:val="FF0000"/>
        </w:rPr>
        <w:t>“</w:t>
      </w:r>
      <w:r>
        <w:rPr>
          <w:rFonts w:hint="eastAsia"/>
          <w:color w:val="FF0000"/>
        </w:rPr>
        <w:t>Impact of Polymorphism on Results of Parameter Names</w:t>
      </w:r>
      <w:r>
        <w:rPr>
          <w:color w:val="FF0000"/>
        </w:rPr>
        <w:t>”</w:t>
      </w:r>
      <w:r>
        <w:rPr>
          <w:rFonts w:hint="eastAsia"/>
          <w:color w:val="FF0000"/>
        </w:rPr>
        <w:t>, and modify the statement about static analysis and overridden methods.</w:t>
      </w:r>
    </w:p>
    <w:p/>
    <w:p>
      <w:pPr>
        <w:ind w:left="420" w:leftChars="200"/>
        <w:rPr>
          <w:i/>
        </w:rPr>
      </w:pPr>
      <w:r>
        <w:rPr>
          <w:rFonts w:hint="eastAsia"/>
          <w:i/>
        </w:rPr>
        <w:t>The authors ignored my request to define "named variables".  They cannot mean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temporaries because these would fall under their non-variable category.  I can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only conclude that "named variables" is incoherent, because there is no such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thing as an unnamed variable.</w:t>
      </w:r>
    </w:p>
    <w:p>
      <w:pPr>
        <w:rPr>
          <w:color w:val="FF0000"/>
        </w:rPr>
      </w:pPr>
      <w:r>
        <w:rPr>
          <w:color w:val="FF0000"/>
        </w:rPr>
        <w:t>Response</w:t>
      </w:r>
      <w:r>
        <w:rPr>
          <w:rFonts w:hint="eastAsia"/>
          <w:color w:val="FF0000"/>
        </w:rPr>
        <w:t xml:space="preserve">: We change all </w:t>
      </w:r>
      <w:r>
        <w:rPr>
          <w:color w:val="FF0000"/>
        </w:rPr>
        <w:t>“</w:t>
      </w:r>
      <w:r>
        <w:rPr>
          <w:rFonts w:hint="eastAsia"/>
          <w:color w:val="FF0000"/>
        </w:rPr>
        <w:t>named variables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to </w:t>
      </w:r>
      <w:r>
        <w:rPr>
          <w:color w:val="FF0000"/>
        </w:rPr>
        <w:t>“</w:t>
      </w:r>
      <w:r>
        <w:rPr>
          <w:rFonts w:hint="eastAsia"/>
          <w:color w:val="FF0000"/>
        </w:rPr>
        <w:t>variables</w:t>
      </w:r>
      <w:r>
        <w:rPr>
          <w:color w:val="FF0000"/>
        </w:rPr>
        <w:t>”</w:t>
      </w:r>
      <w:r>
        <w:rPr>
          <w:rFonts w:hint="eastAsia"/>
          <w:color w:val="FF0000"/>
        </w:rPr>
        <w:t>.</w:t>
      </w:r>
    </w:p>
    <w:p>
      <w:pPr>
        <w:rPr>
          <w:color w:val="FF0000"/>
        </w:rPr>
      </w:pPr>
    </w:p>
    <w:p>
      <w:pPr>
        <w:ind w:left="420" w:leftChars="200"/>
        <w:rPr>
          <w:i/>
        </w:rPr>
      </w:pPr>
      <w:r>
        <w:rPr>
          <w:rFonts w:hint="eastAsia"/>
          <w:i/>
        </w:rPr>
        <w:t>They ignored my observation that Java and C are related languages wrt to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function call syntax.</w:t>
      </w:r>
    </w:p>
    <w:p>
      <w:r>
        <w:rPr>
          <w:color w:val="FF0000"/>
        </w:rPr>
        <w:t>Response</w:t>
      </w:r>
      <w:r>
        <w:rPr>
          <w:rFonts w:hint="eastAsia"/>
          <w:color w:val="FF0000"/>
        </w:rPr>
        <w:t xml:space="preserve">: It is </w:t>
      </w:r>
      <w:r>
        <w:rPr>
          <w:color w:val="FF0000"/>
        </w:rPr>
        <w:t>time consuming</w:t>
      </w:r>
      <w:r>
        <w:rPr>
          <w:rFonts w:hint="eastAsia"/>
          <w:color w:val="FF0000"/>
        </w:rPr>
        <w:t xml:space="preserve"> for us to change to another language now.</w:t>
      </w:r>
      <w:r>
        <w:rPr>
          <w:color w:val="FF0000"/>
        </w:rPr>
        <w:t xml:space="preserve"> Should we ignore this comment?</w:t>
      </w:r>
    </w:p>
    <w:p/>
    <w:p>
      <w:pPr>
        <w:ind w:left="420" w:leftChars="200"/>
        <w:rPr>
          <w:i/>
        </w:rPr>
      </w:pPr>
      <w:r>
        <w:rPr>
          <w:rFonts w:hint="eastAsia"/>
          <w:i/>
        </w:rPr>
        <w:t>The work rests on the assumption that lexical similarity can proxy semantic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similarity.  As I pointed in my initial review, the authors ignored the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challenge to this assumption posed by synonyms, conventions like prefixing, and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abbreviations, universal names in library calls vs the domain specific names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applications tend to use.  In effort to address this point, the authors added a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case study, however, they ignored my suggestion that they make this assumption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explicit (with a forward pointer to this case study) in the introduction.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Thus, this crucial assumption remains buried deep in the paper.  Moreover, this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case study was rushed.  It is poorly written, with many tense errors.  What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procedure did the raters use to make their assessment?  For instance, did they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examine the code or just discuss the names?  Finally, discussion to consensus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is notoriously unreliable.  The authors should have computed interrater</w:t>
      </w:r>
    </w:p>
    <w:p>
      <w:pPr>
        <w:ind w:left="420" w:leftChars="200"/>
        <w:rPr>
          <w:rFonts w:hint="eastAsia"/>
          <w:i/>
        </w:rPr>
      </w:pPr>
      <w:r>
        <w:rPr>
          <w:rFonts w:hint="eastAsia"/>
          <w:i/>
        </w:rPr>
        <w:t>agreement.</w:t>
      </w:r>
    </w:p>
    <w:p>
      <w:pPr>
        <w:rPr>
          <w:color w:val="FF0000"/>
        </w:rPr>
      </w:pPr>
      <w:r>
        <w:rPr>
          <w:color w:val="FF0000"/>
        </w:rPr>
        <w:t>Response</w:t>
      </w:r>
      <w:r>
        <w:rPr>
          <w:rFonts w:hint="eastAsia"/>
          <w:color w:val="FF0000"/>
        </w:rPr>
        <w:t>: We have pointed out the assumption in the 4 paragraph of Section 1, and describe the process of our case study</w:t>
      </w:r>
      <w:r>
        <w:rPr>
          <w:color w:val="FF0000"/>
        </w:rPr>
        <w:t xml:space="preserve"> with</w:t>
      </w:r>
      <w:r>
        <w:rPr>
          <w:rFonts w:hint="eastAsia"/>
          <w:color w:val="FF0000"/>
        </w:rPr>
        <w:t xml:space="preserve"> more details (in the last but one paragraph of Section3.1) .</w:t>
      </w:r>
    </w:p>
    <w:p/>
    <w:p/>
    <w:p>
      <w:pPr>
        <w:ind w:left="420" w:leftChars="200"/>
        <w:rPr>
          <w:i/>
        </w:rPr>
      </w:pPr>
      <w:r>
        <w:rPr>
          <w:rFonts w:hint="eastAsia"/>
          <w:i/>
        </w:rPr>
        <w:t>Another comment I made in the previous review that the authors ignored follows: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"Ignoring the base expression of a call, the object name of a field access, and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the handling of this are important experimental design decisions that the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authors make without justification.  The authors should experimentally justify</w:t>
      </w:r>
    </w:p>
    <w:p>
      <w:pPr>
        <w:ind w:left="420" w:leftChars="200"/>
        <w:rPr>
          <w:i/>
        </w:rPr>
      </w:pPr>
      <w:r>
        <w:rPr>
          <w:rFonts w:hint="eastAsia"/>
          <w:i/>
        </w:rPr>
        <w:t>these decisions;  they should report the effect different combinations of these</w:t>
      </w:r>
    </w:p>
    <w:p>
      <w:pPr>
        <w:ind w:left="420" w:leftChars="200"/>
      </w:pPr>
      <w:r>
        <w:rPr>
          <w:rFonts w:hint="eastAsia"/>
          <w:i/>
        </w:rPr>
        <w:t>decisions has on their results."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Response: </w:t>
      </w:r>
      <w:r>
        <w:rPr>
          <w:color w:val="FF0000"/>
        </w:rPr>
        <w:t>……</w:t>
      </w:r>
    </w:p>
    <w:p>
      <w:pPr>
        <w:rPr>
          <w:rFonts w:hint="eastAsia"/>
        </w:rPr>
      </w:pPr>
    </w:p>
    <w:p>
      <w:pPr>
        <w:ind w:left="420" w:leftChars="200"/>
        <w:rPr>
          <w:rFonts w:hint="eastAsia"/>
          <w:i/>
        </w:rPr>
      </w:pPr>
      <w:r>
        <w:rPr>
          <w:rFonts w:hint="eastAsia"/>
          <w:i/>
        </w:rPr>
        <w:t>This statement betrays a misunderstanding of basic statistics:  "The p-values</w:t>
      </w:r>
    </w:p>
    <w:p>
      <w:pPr>
        <w:ind w:left="420" w:leftChars="200"/>
        <w:rPr>
          <w:rFonts w:hint="eastAsia"/>
          <w:i/>
        </w:rPr>
      </w:pPr>
      <w:r>
        <w:rPr>
          <w:rFonts w:hint="eastAsia"/>
          <w:i/>
        </w:rPr>
        <w:t>for all of the coefficients turn out to be zero, suggesting that it is</w:t>
      </w:r>
    </w:p>
    <w:p>
      <w:pPr>
        <w:ind w:left="420" w:leftChars="200"/>
        <w:rPr>
          <w:rFonts w:hint="eastAsia"/>
          <w:i/>
        </w:rPr>
      </w:pPr>
      <w:r>
        <w:rPr>
          <w:rFonts w:hint="eastAsia"/>
          <w:i/>
        </w:rPr>
        <w:t>impossible [sic] to see such observations if the similarity is not related to</w:t>
      </w:r>
    </w:p>
    <w:p>
      <w:pPr>
        <w:ind w:left="420" w:leftChars="200"/>
      </w:pPr>
      <w:r>
        <w:rPr>
          <w:rFonts w:hint="eastAsia"/>
          <w:i/>
        </w:rPr>
        <w:t>the length of names."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Response: ……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uhui">
    <w15:presenceInfo w15:providerId="None" w15:userId="liu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74811"/>
    <w:rsid w:val="00024CB3"/>
    <w:rsid w:val="00215379"/>
    <w:rsid w:val="002F54F7"/>
    <w:rsid w:val="004D1499"/>
    <w:rsid w:val="00672D76"/>
    <w:rsid w:val="00BB43A7"/>
    <w:rsid w:val="00CC52BF"/>
    <w:rsid w:val="00E814DD"/>
    <w:rsid w:val="00F33853"/>
    <w:rsid w:val="10800B5A"/>
    <w:rsid w:val="18506786"/>
    <w:rsid w:val="276C2CBB"/>
    <w:rsid w:val="30362DE2"/>
    <w:rsid w:val="331850F7"/>
    <w:rsid w:val="4A1E15F1"/>
    <w:rsid w:val="50174811"/>
    <w:rsid w:val="64E6649A"/>
    <w:rsid w:val="6E600999"/>
    <w:rsid w:val="7BC8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字符"/>
    <w:basedOn w:val="3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982</Words>
  <Characters>5604</Characters>
  <Lines>46</Lines>
  <Paragraphs>13</Paragraphs>
  <ScaleCrop>false</ScaleCrop>
  <LinksUpToDate>false</LinksUpToDate>
  <CharactersWithSpaces>6573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2018-03-01T03:33:00Z</dcterms:created>
  <dc:creator>lgj</dc:creator>
  <cp:lastModifiedBy>lgj</cp:lastModifiedBy>
  <dcterms:modified xsi:type="dcterms:W3CDTF">2018-03-01T07:50:03Z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